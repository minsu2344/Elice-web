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w3e8uj5epop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Promise 심화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sp81oi9n38v8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promise를 만드는 방법을 이해합니다.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async/await의 사용법을 익힙니다.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left="0" w:firstLine="0"/>
        <w:rPr/>
      </w:pPr>
      <w:bookmarkStart w:colFirst="0" w:colLast="0" w:name="_cv05g29siiif" w:id="2"/>
      <w:bookmarkEnd w:id="2"/>
      <w:r w:rsidDel="00000000" w:rsidR="00000000" w:rsidRPr="00000000">
        <w:rPr>
          <w:rtl w:val="0"/>
        </w:rPr>
        <w:t xml:space="preserve">Promise hell (callback hell)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비동기적인 작업을 순차적으로 수행할 때 발생하는 번잡스러움</w:t>
      </w:r>
    </w:p>
    <w:tbl>
      <w:tblPr>
        <w:tblStyle w:val="Table1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/>
            </w:pPr>
            <w:del w:author="Seung-Cheol" w:id="0" w:date="2022-04-27T04:21:20Z">
              <w:r w:rsidDel="00000000" w:rsidR="00000000" w:rsidRPr="00000000">
                <w:rPr>
                  <w:rtl w:val="0"/>
                </w:rPr>
                <w:delText xml:space="preserve">f</w:delText>
              </w:r>
            </w:del>
            <w:r w:rsidDel="00000000" w:rsidR="00000000" w:rsidRPr="00000000">
              <w:rPr>
                <w:rtl w:val="0"/>
              </w:rPr>
              <w:t xml:space="preserve">etch('http://localhost:3000/topics')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.then(function(response){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return response.json()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.then(function(topics){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console.log('topics', topics);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fetch('http://localhost:3000/topics/'+topics[0].id)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.then(function(response){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return response.json();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.then(function(topic){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console.log('topic', topic);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/>
            </w:pPr>
            <w:ins w:author="Seung-Cheol" w:id="0" w:date="2022-04-27T04:21:20Z">
              <w:r w:rsidDel="00000000" w:rsidR="00000000" w:rsidRPr="00000000">
                <w:rPr>
                  <w:rtl w:val="0"/>
                </w:rPr>
                <w:t xml:space="preserve">f</w:t>
              </w:r>
            </w:ins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코드를 아래와 같이 변환할 수 있습니다!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response = await fetch('http://localhost:3000/topics');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topics = await response.json();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console.log(topics);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response = await fetch('http://localhost:3000/topics/'+topics[0].id);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topic = await response.json();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console.log(topic);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0" w:firstLine="0"/>
        <w:rPr/>
      </w:pPr>
      <w:bookmarkStart w:colFirst="0" w:colLast="0" w:name="_9ip7iltknwr8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callback 만들기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timer(callback, time) {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setTimeout(function() {callback(time);}, time);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0" w:firstLine="0"/>
        <w:rPr/>
      </w:pPr>
      <w:bookmarkStart w:colFirst="0" w:colLast="0" w:name="_6op6tenjrmw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left="0" w:firstLine="0"/>
        <w:rPr/>
      </w:pPr>
      <w:bookmarkStart w:colFirst="0" w:colLast="0" w:name="_yc3n693rp6pr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promise 만들기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Promise(callback)을 이용해서 프라미스를 만들 수 있습니다.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callback은 resolve와 reject 함수를 파라미터로 받습니다.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resolve 함수를 호출하면 then의 콜백이 실행됩니다.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function timer(time){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return </w:t>
            </w:r>
            <w:r w:rsidDel="00000000" w:rsidR="00000000" w:rsidRPr="00000000">
              <w:rPr>
                <w:b w:val="1"/>
                <w:rtl w:val="0"/>
              </w:rPr>
              <w:t xml:space="preserve">new Promise(function(resolve){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setTimeout(function(){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resolve(time);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}, time);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ind w:left="0" w:firstLine="0"/>
        <w:rPr/>
      </w:pPr>
      <w:bookmarkStart w:colFirst="0" w:colLast="0" w:name="_ieiltpqgn0js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then을 이용해서 promise를 실행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console.log('start');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timer(1000).then(function(time){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console.log('time:'+time);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return timer(time+1000);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}).then(function(time){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console.log('time:'+time);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return timer(time+1000);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}).then(function(time){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console.log('time:'+time);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console.log('end');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ind w:left="0" w:firstLine="0"/>
        <w:rPr/>
      </w:pPr>
      <w:bookmarkStart w:colFirst="0" w:colLast="0" w:name="_8tduhca0dv16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async/await를 이용해서 promise를 실행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promise를 리턴하는 함수 앞에 await를 붙이면 실행될 때까지 대기합니다.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await는 async 함수 안에서만 사용할 수 있습니다.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async 함수는 promise를 암시적으로 리턴합니다. → async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async function run(){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console.log('start');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var time = await timer(1000);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console.log('time:'+time);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time = await timer(time+1000);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console.log('time:'+time);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time = await timer(time+1000);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console.log('time:'+time);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console.log('end');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return time;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ind w:left="0" w:firstLine="0"/>
        <w:rPr/>
      </w:pPr>
      <w:bookmarkStart w:colFirst="0" w:colLast="0" w:name="_2kyscznemwjq" w:id="8"/>
      <w:bookmarkEnd w:id="8"/>
      <w:r w:rsidDel="00000000" w:rsidR="00000000" w:rsidRPr="00000000">
        <w:rPr>
          <w:rtl w:val="0"/>
        </w:rPr>
        <w:t xml:space="preserve">race, all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promise를 이용해서 가장 빠른 작업의 결과를 채택하거나, 동시에 작업을 실행하고 모든 작업이 끝났을 때 결과를 수집하는 등의 작업을 할 수 있습니다.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console.time('all')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result = await Promise.all([timer(1000), timer(2000), timer(3000)]);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console.timeEnd('all');</w:t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ind w:left="0" w:firstLine="0"/>
        <w:rPr/>
      </w:pPr>
      <w:bookmarkStart w:colFirst="0" w:colLast="0" w:name="_33v38s9i65ox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async/await 사례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fetch('https://jsonplaceholder.typicode.com/posts')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.then(response =&gt; response.json())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.then(data =&gt; {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console.log(data);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left="0" w:firstLine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          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async function run(){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let response = await fetch('https://jsonplaceholder.typicode.com/posts');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let data = await response.json();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console.log(data);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run();</w:t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ind w:left="0" w:firstLine="0"/>
        <w:rPr>
          <w:del w:author="yeonju lim" w:id="1" w:date="2022-04-27T05:04:03Z"/>
        </w:rPr>
      </w:pPr>
      <w:del w:author="yeonju lim" w:id="1" w:date="2022-04-27T05:04:03Z">
        <w:bookmarkStart w:colFirst="0" w:colLast="0" w:name="_8m5p4n1julas" w:id="10"/>
        <w:bookmarkEnd w:id="10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D">
      <w:pPr>
        <w:ind w:left="0" w:firstLine="0"/>
        <w:rPr>
          <w:del w:author="yeonju lim" w:id="1" w:date="2022-04-27T05:04:03Z"/>
        </w:rPr>
      </w:pPr>
      <w:del w:author="yeonju lim" w:id="1" w:date="2022-04-27T05:04:0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E">
      <w:pPr>
        <w:pStyle w:val="Heading2"/>
        <w:ind w:left="0" w:firstLine="0"/>
        <w:rPr/>
      </w:pPr>
      <w:bookmarkStart w:colFirst="0" w:colLast="0" w:name="_f281kxwcgvh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  <w:ind w:lef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1000" w:line="288" w:lineRule="auto"/>
      <w:ind w:left="0" w:firstLine="0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